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014" w:rsidRDefault="00483D07">
      <w:r>
        <w:t>Here is some text.</w:t>
      </w:r>
    </w:p>
    <w:p w:rsidR="00483D07" w:rsidRDefault="00483D07"/>
    <w:p w:rsidR="00483D07" w:rsidRDefault="00483D07"/>
    <w:p w:rsidR="00483D07" w:rsidRDefault="00483D07">
      <w:r>
        <w:t>Here are some tracked changes.</w:t>
      </w:r>
    </w:p>
    <w:p w:rsidR="00483D07" w:rsidDel="00483D07" w:rsidRDefault="00483D07">
      <w:pPr>
        <w:rPr>
          <w:del w:id="0" w:author="Gareth Ellis" w:date="2021-03-09T22:14:00Z"/>
        </w:rPr>
      </w:pPr>
      <w:bookmarkStart w:id="1" w:name="_GoBack"/>
      <w:bookmarkEnd w:id="1"/>
    </w:p>
    <w:p w:rsidR="00483D07" w:rsidDel="00483D07" w:rsidRDefault="00483D07">
      <w:pPr>
        <w:rPr>
          <w:del w:id="2" w:author="Gareth Ellis" w:date="2021-03-09T22:14:00Z"/>
        </w:rPr>
      </w:pPr>
    </w:p>
    <w:p w:rsidR="00483D07" w:rsidDel="00483D07" w:rsidRDefault="00483D07">
      <w:pPr>
        <w:rPr>
          <w:del w:id="3" w:author="Gareth Ellis" w:date="2021-03-09T22:14:00Z"/>
        </w:rPr>
      </w:pPr>
      <w:del w:id="4" w:author="Gareth Ellis" w:date="2021-03-09T22:14:00Z">
        <w:r w:rsidDel="00483D07">
          <w:delText>Foo.</w:delText>
        </w:r>
      </w:del>
    </w:p>
    <w:p w:rsidR="00483D07" w:rsidRDefault="00483D07"/>
    <w:p w:rsidR="00483D07" w:rsidRDefault="00483D07"/>
    <w:p w:rsidR="00483D07" w:rsidRDefault="00483D07">
      <w:r>
        <w:t xml:space="preserve">Here is another </w:t>
      </w:r>
      <w:proofErr w:type="gramStart"/>
      <w:r>
        <w:t>change,</w:t>
      </w:r>
      <w:proofErr w:type="gramEnd"/>
      <w:r>
        <w:t xml:space="preserve"> I’m going to accept this one though.</w:t>
      </w:r>
    </w:p>
    <w:sectPr w:rsidR="00483D07" w:rsidSect="00B638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07"/>
    <w:rsid w:val="002A1014"/>
    <w:rsid w:val="00483D07"/>
    <w:rsid w:val="00B6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C5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Ellis</dc:creator>
  <cp:keywords/>
  <dc:description/>
  <cp:lastModifiedBy>Gareth Ellis</cp:lastModifiedBy>
  <cp:revision>1</cp:revision>
  <dcterms:created xsi:type="dcterms:W3CDTF">2021-03-09T22:14:00Z</dcterms:created>
  <dcterms:modified xsi:type="dcterms:W3CDTF">2021-03-09T22:15:00Z</dcterms:modified>
</cp:coreProperties>
</file>